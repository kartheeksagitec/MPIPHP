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2507" w14:textId="77777777" w:rsidR="00FE0733" w:rsidRPr="00E86B3A" w:rsidRDefault="00D011D8" w:rsidP="00263E61">
      <w:pPr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bookmarkStart w:id="0" w:name="sagitec8"/>
      <w:r w:rsidRPr="00E86B3A">
        <w:rPr>
          <w:rFonts w:ascii="Times New Roman" w:hAnsi="Times New Roman"/>
          <w:spacing w:val="-3"/>
          <w:sz w:val="22"/>
          <w:szCs w:val="22"/>
        </w:rPr>
        <w:t>{CurrentDate}</w:t>
      </w:r>
      <w:bookmarkEnd w:id="0"/>
    </w:p>
    <w:p w14:paraId="609E3656" w14:textId="77777777" w:rsidR="00327E9F" w:rsidRPr="00E86B3A" w:rsidRDefault="00327E9F" w:rsidP="00263E61">
      <w:pPr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</w:p>
    <w:p w14:paraId="3097754F" w14:textId="77777777" w:rsidR="00FE0733" w:rsidRPr="00F441AE" w:rsidRDefault="00FE0733" w:rsidP="00263E61">
      <w:pPr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bookmarkStart w:id="1" w:name="sagitec0"/>
      <w:r w:rsidRPr="00F441AE">
        <w:rPr>
          <w:rFonts w:ascii="Times New Roman" w:hAnsi="Times New Roman"/>
          <w:spacing w:val="-3"/>
          <w:sz w:val="22"/>
          <w:szCs w:val="22"/>
        </w:rPr>
        <w:t>{stdMbrFullName}</w:t>
      </w:r>
      <w:bookmarkEnd w:id="1"/>
    </w:p>
    <w:p w14:paraId="3D7C190A" w14:textId="77777777" w:rsidR="008F67AE" w:rsidRPr="00F441AE" w:rsidRDefault="00FE0733" w:rsidP="00263E61">
      <w:pPr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bookmarkStart w:id="2" w:name="sagitec1"/>
      <w:r w:rsidRPr="00F441AE">
        <w:rPr>
          <w:rFonts w:ascii="Times New Roman" w:hAnsi="Times New Roman"/>
          <w:spacing w:val="-3"/>
          <w:sz w:val="22"/>
          <w:szCs w:val="22"/>
        </w:rPr>
        <w:t>{x stdMbrAdrCorStreet1}</w:t>
      </w:r>
      <w:bookmarkEnd w:id="2"/>
    </w:p>
    <w:p w14:paraId="5CD95718" w14:textId="77777777" w:rsidR="00FE0733" w:rsidRPr="00F441AE" w:rsidRDefault="00FE0733" w:rsidP="00263E61">
      <w:pPr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bookmarkStart w:id="3" w:name="sagitec2"/>
      <w:r w:rsidRPr="00F441AE">
        <w:rPr>
          <w:rFonts w:ascii="Times New Roman" w:hAnsi="Times New Roman"/>
          <w:spacing w:val="-3"/>
          <w:sz w:val="22"/>
          <w:szCs w:val="22"/>
        </w:rPr>
        <w:t>{x stdMbrAdrCorStreet2}</w:t>
      </w:r>
      <w:bookmarkEnd w:id="3"/>
    </w:p>
    <w:p w14:paraId="18EF11FB" w14:textId="77777777" w:rsidR="00CE4EC3" w:rsidRPr="00F441AE" w:rsidRDefault="00CE4EC3" w:rsidP="00263E61">
      <w:pPr>
        <w:widowControl/>
        <w:jc w:val="both"/>
        <w:rPr>
          <w:rFonts w:ascii="Times New Roman" w:hAnsi="Times New Roman"/>
          <w:snapToGrid/>
          <w:spacing w:val="-3"/>
          <w:sz w:val="22"/>
          <w:szCs w:val="22"/>
        </w:rPr>
      </w:pPr>
      <w:bookmarkStart w:id="4" w:name="s1"/>
      <w:r w:rsidRPr="00F441AE">
        <w:rPr>
          <w:rFonts w:ascii="Times New Roman" w:hAnsi="Times New Roman"/>
          <w:snapToGrid/>
          <w:spacing w:val="-3"/>
          <w:sz w:val="22"/>
          <w:szCs w:val="22"/>
        </w:rPr>
        <w:t>{x if stdIsUSA = 1}</w:t>
      </w:r>
      <w:bookmarkEnd w:id="4"/>
    </w:p>
    <w:p w14:paraId="269190FE" w14:textId="77777777" w:rsidR="00CE4EC3" w:rsidRPr="00F441AE" w:rsidRDefault="00CE4EC3" w:rsidP="00263E61">
      <w:pPr>
        <w:widowControl/>
        <w:jc w:val="both"/>
        <w:rPr>
          <w:rFonts w:ascii="Times New Roman" w:hAnsi="Times New Roman"/>
          <w:snapToGrid/>
          <w:spacing w:val="-3"/>
          <w:sz w:val="22"/>
          <w:szCs w:val="22"/>
        </w:rPr>
      </w:pPr>
      <w:bookmarkStart w:id="5" w:name="s2"/>
      <w:r w:rsidRPr="00F441AE">
        <w:rPr>
          <w:rFonts w:ascii="Times New Roman" w:hAnsi="Times New Roman"/>
          <w:snapToGrid/>
          <w:spacing w:val="-3"/>
          <w:sz w:val="22"/>
          <w:szCs w:val="22"/>
        </w:rPr>
        <w:t>{x stdDomesticStateInternationalCountry}</w:t>
      </w:r>
      <w:bookmarkEnd w:id="5"/>
    </w:p>
    <w:p w14:paraId="39742CB3" w14:textId="77777777" w:rsidR="00CE4EC3" w:rsidRPr="00F441AE" w:rsidRDefault="00CE4EC3" w:rsidP="00263E61">
      <w:pPr>
        <w:widowControl/>
        <w:jc w:val="both"/>
        <w:rPr>
          <w:rFonts w:ascii="Times New Roman" w:hAnsi="Times New Roman"/>
          <w:snapToGrid/>
          <w:spacing w:val="-3"/>
          <w:sz w:val="22"/>
          <w:szCs w:val="22"/>
        </w:rPr>
      </w:pPr>
      <w:bookmarkStart w:id="6" w:name="s3"/>
      <w:r w:rsidRPr="00F441AE">
        <w:rPr>
          <w:rFonts w:ascii="Times New Roman" w:hAnsi="Times New Roman"/>
          <w:snapToGrid/>
          <w:spacing w:val="-3"/>
          <w:sz w:val="22"/>
          <w:szCs w:val="22"/>
        </w:rPr>
        <w:t>{x else}</w:t>
      </w:r>
      <w:bookmarkEnd w:id="6"/>
    </w:p>
    <w:p w14:paraId="38E3B35B" w14:textId="77777777" w:rsidR="00CE4EC3" w:rsidRPr="00F441AE" w:rsidRDefault="00CE4EC3" w:rsidP="00263E61">
      <w:pPr>
        <w:widowControl/>
        <w:jc w:val="both"/>
        <w:rPr>
          <w:rFonts w:ascii="Times New Roman" w:hAnsi="Times New Roman"/>
          <w:snapToGrid/>
          <w:spacing w:val="-3"/>
          <w:sz w:val="22"/>
          <w:szCs w:val="22"/>
        </w:rPr>
      </w:pPr>
      <w:bookmarkStart w:id="7" w:name="s4"/>
      <w:r w:rsidRPr="00F441AE">
        <w:rPr>
          <w:rFonts w:ascii="Times New Roman" w:hAnsi="Times New Roman"/>
          <w:snapToGrid/>
          <w:spacing w:val="-3"/>
          <w:sz w:val="22"/>
          <w:szCs w:val="22"/>
        </w:rPr>
        <w:t>{x stdDomesticStateInternationalCountry}</w:t>
      </w:r>
      <w:bookmarkEnd w:id="7"/>
    </w:p>
    <w:p w14:paraId="12648C38" w14:textId="77777777" w:rsidR="00CE4EC3" w:rsidRPr="00F441AE" w:rsidRDefault="00CE4EC3" w:rsidP="00263E61">
      <w:pPr>
        <w:widowControl/>
        <w:jc w:val="both"/>
        <w:rPr>
          <w:rFonts w:ascii="Times New Roman" w:hAnsi="Times New Roman"/>
          <w:snapToGrid/>
          <w:spacing w:val="-3"/>
          <w:sz w:val="22"/>
          <w:szCs w:val="22"/>
        </w:rPr>
      </w:pPr>
      <w:bookmarkStart w:id="8" w:name="s5"/>
      <w:r w:rsidRPr="00F441AE">
        <w:rPr>
          <w:rFonts w:ascii="Times New Roman" w:hAnsi="Times New Roman"/>
          <w:snapToGrid/>
          <w:spacing w:val="-3"/>
          <w:sz w:val="22"/>
          <w:szCs w:val="22"/>
        </w:rPr>
        <w:t>{x stdMbrAdrCountryDesc}</w:t>
      </w:r>
      <w:bookmarkEnd w:id="8"/>
    </w:p>
    <w:p w14:paraId="3663F1DF" w14:textId="77777777" w:rsidR="00CE4EC3" w:rsidRPr="00F441AE" w:rsidRDefault="00CE4EC3" w:rsidP="00263E61">
      <w:pPr>
        <w:widowControl/>
        <w:jc w:val="both"/>
        <w:rPr>
          <w:rFonts w:ascii="Times New Roman" w:hAnsi="Times New Roman"/>
          <w:snapToGrid/>
          <w:spacing w:val="-3"/>
          <w:sz w:val="22"/>
          <w:szCs w:val="22"/>
        </w:rPr>
      </w:pPr>
      <w:bookmarkStart w:id="9" w:name="s6"/>
      <w:r w:rsidRPr="00F441AE">
        <w:rPr>
          <w:rFonts w:ascii="Times New Roman" w:hAnsi="Times New Roman"/>
          <w:snapToGrid/>
          <w:spacing w:val="-3"/>
          <w:sz w:val="22"/>
          <w:szCs w:val="22"/>
        </w:rPr>
        <w:t>{x endif}</w:t>
      </w:r>
      <w:bookmarkEnd w:id="9"/>
    </w:p>
    <w:p w14:paraId="3342D453" w14:textId="77777777" w:rsidR="00513742" w:rsidRPr="00E86B3A" w:rsidRDefault="00513742" w:rsidP="00263E61">
      <w:pPr>
        <w:widowControl/>
        <w:jc w:val="both"/>
        <w:rPr>
          <w:rFonts w:ascii="Times New Roman" w:hAnsi="Times New Roman"/>
          <w:snapToGrid/>
          <w:spacing w:val="-3"/>
          <w:sz w:val="22"/>
          <w:szCs w:val="22"/>
        </w:rPr>
      </w:pPr>
    </w:p>
    <w:p w14:paraId="25D8459A" w14:textId="77777777" w:rsidR="00A16FD5" w:rsidRDefault="00A16FD5" w:rsidP="00A16FD5">
      <w:pPr>
        <w:tabs>
          <w:tab w:val="left" w:pos="90"/>
        </w:tabs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3"/>
          <w:szCs w:val="23"/>
        </w:rPr>
      </w:pPr>
      <w:r>
        <w:rPr>
          <w:rFonts w:ascii="Times New Roman" w:hAnsi="Times New Roman"/>
          <w:b/>
          <w:color w:val="000000" w:themeColor="text1"/>
          <w:sz w:val="23"/>
          <w:szCs w:val="23"/>
        </w:rPr>
        <w:t>RE:</w:t>
      </w:r>
      <w:r>
        <w:rPr>
          <w:rFonts w:ascii="Times New Roman" w:hAnsi="Times New Roman"/>
          <w:b/>
          <w:color w:val="000000" w:themeColor="text1"/>
          <w:sz w:val="23"/>
          <w:szCs w:val="23"/>
        </w:rPr>
        <w:tab/>
        <w:t>MPI Individual Account Plan – Annual Payback Summary</w:t>
      </w:r>
    </w:p>
    <w:p w14:paraId="74F2E96D" w14:textId="77777777" w:rsidR="00B835EB" w:rsidRPr="00854957" w:rsidRDefault="00B835EB" w:rsidP="00263E61">
      <w:pPr>
        <w:suppressAutoHyphens/>
        <w:jc w:val="both"/>
        <w:rPr>
          <w:spacing w:val="-3"/>
          <w:sz w:val="16"/>
          <w:szCs w:val="16"/>
        </w:rPr>
      </w:pPr>
    </w:p>
    <w:p w14:paraId="25F1FB8D" w14:textId="77777777" w:rsidR="00B835EB" w:rsidRDefault="00F64E3F" w:rsidP="00263E61">
      <w:pPr>
        <w:suppressAutoHyphens/>
        <w:jc w:val="both"/>
        <w:rPr>
          <w:rFonts w:ascii="Times New Roman" w:hAnsi="Times New Roman"/>
          <w:spacing w:val="-3"/>
          <w:sz w:val="22"/>
          <w:szCs w:val="22"/>
        </w:rPr>
      </w:pPr>
      <w:r w:rsidRPr="00E86B3A">
        <w:rPr>
          <w:rFonts w:ascii="Times New Roman" w:hAnsi="Times New Roman"/>
          <w:spacing w:val="-3"/>
          <w:sz w:val="22"/>
          <w:szCs w:val="22"/>
        </w:rPr>
        <w:t xml:space="preserve">Dear </w:t>
      </w:r>
      <w:bookmarkStart w:id="10" w:name="sagitec6"/>
      <w:r w:rsidR="00633699" w:rsidRPr="00751891">
        <w:rPr>
          <w:rFonts w:ascii="Times New Roman" w:hAnsi="Times New Roman"/>
          <w:spacing w:val="-3"/>
          <w:sz w:val="22"/>
          <w:szCs w:val="22"/>
        </w:rPr>
        <w:t>{stdTitle}</w:t>
      </w:r>
      <w:bookmarkEnd w:id="10"/>
      <w:r w:rsidRPr="00E86B3A">
        <w:rPr>
          <w:rFonts w:ascii="Times New Roman" w:hAnsi="Times New Roman"/>
          <w:spacing w:val="-3"/>
          <w:sz w:val="22"/>
          <w:szCs w:val="22"/>
        </w:rPr>
        <w:t xml:space="preserve"> </w:t>
      </w:r>
      <w:bookmarkStart w:id="11" w:name="sagitec7"/>
      <w:r w:rsidR="00FE0733" w:rsidRPr="00E86B3A">
        <w:rPr>
          <w:rFonts w:ascii="Times New Roman" w:hAnsi="Times New Roman"/>
          <w:spacing w:val="-3"/>
          <w:sz w:val="22"/>
          <w:szCs w:val="22"/>
        </w:rPr>
        <w:t>{stdMbrLastName}</w:t>
      </w:r>
      <w:bookmarkEnd w:id="11"/>
      <w:r w:rsidR="00B835EB" w:rsidRPr="00E86B3A">
        <w:rPr>
          <w:rFonts w:ascii="Times New Roman" w:hAnsi="Times New Roman"/>
          <w:spacing w:val="-3"/>
          <w:sz w:val="22"/>
          <w:szCs w:val="22"/>
        </w:rPr>
        <w:t xml:space="preserve">: </w:t>
      </w:r>
      <w:bookmarkStart w:id="12" w:name="sagitec46"/>
      <w:r w:rsidR="0043013C" w:rsidRPr="0043013C">
        <w:rPr>
          <w:rFonts w:ascii="Times New Roman" w:hAnsi="Times New Roman"/>
          <w:color w:val="FFFFFF" w:themeColor="background1"/>
          <w:spacing w:val="-3"/>
          <w:sz w:val="22"/>
          <w:szCs w:val="22"/>
        </w:rPr>
        <w:t>{stdMbrFirstName}</w:t>
      </w:r>
      <w:bookmarkEnd w:id="12"/>
    </w:p>
    <w:p w14:paraId="4F4C1AED" w14:textId="77777777" w:rsidR="00513742" w:rsidRPr="00854957" w:rsidRDefault="00513742" w:rsidP="00263E61">
      <w:pPr>
        <w:suppressAutoHyphens/>
        <w:jc w:val="both"/>
        <w:rPr>
          <w:rFonts w:ascii="Times New Roman" w:hAnsi="Times New Roman"/>
          <w:spacing w:val="-3"/>
          <w:sz w:val="16"/>
          <w:szCs w:val="16"/>
        </w:rPr>
      </w:pPr>
    </w:p>
    <w:p w14:paraId="35B1D39C" w14:textId="77777777" w:rsidR="00A16FD5" w:rsidRPr="007D7D59" w:rsidRDefault="00A16FD5" w:rsidP="00A16FD5">
      <w:pPr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 w:rsidRPr="007D7D59">
        <w:rPr>
          <w:rFonts w:ascii="Times New Roman" w:hAnsi="Times New Roman"/>
          <w:color w:val="000000" w:themeColor="text1"/>
          <w:sz w:val="21"/>
          <w:szCs w:val="21"/>
        </w:rPr>
        <w:t xml:space="preserve">The Motion Picture Industry Individual Account Plan (“IAP”) records indicate that you received a hardship withdrawal from the plan on or about </w:t>
      </w:r>
      <w:bookmarkStart w:id="13" w:name="WithdrwlDt"/>
      <w:r>
        <w:rPr>
          <w:rFonts w:ascii="Times New Roman" w:hAnsi="Times New Roman"/>
          <w:color w:val="000000" w:themeColor="text1"/>
          <w:sz w:val="23"/>
          <w:szCs w:val="23"/>
        </w:rPr>
        <w:t>{WithdrwlDt}</w:t>
      </w:r>
      <w:bookmarkEnd w:id="13"/>
      <w:r>
        <w:rPr>
          <w:rFonts w:ascii="Times New Roman" w:hAnsi="Times New Roman"/>
          <w:color w:val="000000" w:themeColor="text1"/>
          <w:sz w:val="23"/>
          <w:szCs w:val="23"/>
        </w:rPr>
        <w:t xml:space="preserve">.  </w:t>
      </w:r>
      <w:r w:rsidRPr="007D7D59">
        <w:rPr>
          <w:rFonts w:ascii="Times New Roman" w:hAnsi="Times New Roman"/>
          <w:color w:val="000000" w:themeColor="text1"/>
          <w:sz w:val="21"/>
          <w:szCs w:val="21"/>
        </w:rPr>
        <w:t xml:space="preserve">The IAP plan rules and guidance provided by the Internal Revenue Service (IRS) allow the recipient of a hardship withdrawal </w:t>
      </w:r>
      <w:r w:rsidRPr="007D7D59">
        <w:rPr>
          <w:rFonts w:ascii="Times New Roman" w:hAnsi="Times New Roman"/>
          <w:color w:val="000000" w:themeColor="text1"/>
          <w:sz w:val="21"/>
          <w:szCs w:val="21"/>
          <w:u w:val="single"/>
        </w:rPr>
        <w:t>the option</w:t>
      </w:r>
      <w:r w:rsidRPr="007D7D59">
        <w:rPr>
          <w:rFonts w:ascii="Times New Roman" w:hAnsi="Times New Roman"/>
          <w:color w:val="000000" w:themeColor="text1"/>
          <w:sz w:val="21"/>
          <w:szCs w:val="21"/>
        </w:rPr>
        <w:t xml:space="preserve"> to pay back all or a portion of the withdrawal amount, gross of taxes withheld, within three years from the withdrawal date.  IRS rules also allow the recipient of such a withdrawal to spread tax payments on any remaining balance over three years.</w:t>
      </w:r>
    </w:p>
    <w:p w14:paraId="020FD587" w14:textId="77777777" w:rsidR="00A16FD5" w:rsidRPr="00854957" w:rsidRDefault="00A16FD5" w:rsidP="00A16FD5">
      <w:pPr>
        <w:jc w:val="both"/>
        <w:rPr>
          <w:rFonts w:ascii="Times New Roman" w:hAnsi="Times New Roman"/>
          <w:color w:val="000000" w:themeColor="text1"/>
          <w:sz w:val="16"/>
          <w:szCs w:val="16"/>
        </w:rPr>
      </w:pPr>
    </w:p>
    <w:p w14:paraId="347F44F4" w14:textId="77777777" w:rsidR="00A16FD5" w:rsidRPr="007D7D59" w:rsidRDefault="00A16FD5" w:rsidP="00A16FD5">
      <w:pPr>
        <w:jc w:val="both"/>
        <w:rPr>
          <w:rFonts w:ascii="Times New Roman" w:hAnsi="Times New Roman"/>
          <w:color w:val="000000" w:themeColor="text1"/>
          <w:sz w:val="21"/>
          <w:szCs w:val="21"/>
        </w:rPr>
      </w:pPr>
      <w:r w:rsidRPr="007D7D59">
        <w:rPr>
          <w:rFonts w:ascii="Times New Roman" w:hAnsi="Times New Roman"/>
          <w:color w:val="000000" w:themeColor="text1"/>
          <w:sz w:val="21"/>
          <w:szCs w:val="21"/>
        </w:rPr>
        <w:t xml:space="preserve">In order to assist you and your tax advisor with your tax planning, this letter provides an annual summary of any IAP paybacks received on your behalf by the Plan office.  </w:t>
      </w:r>
      <w:r w:rsidRPr="007D7D59">
        <w:rPr>
          <w:rFonts w:ascii="Times New Roman" w:hAnsi="Times New Roman"/>
          <w:sz w:val="21"/>
          <w:szCs w:val="21"/>
        </w:rPr>
        <w:t>Please note, the Plan office does not provide any tax advice.</w:t>
      </w:r>
    </w:p>
    <w:p w14:paraId="1185253B" w14:textId="77777777" w:rsidR="003B235D" w:rsidRDefault="003B235D" w:rsidP="003B235D">
      <w:pPr>
        <w:jc w:val="both"/>
        <w:rPr>
          <w:rFonts w:ascii="Times New Roman" w:hAnsi="Times New Roman"/>
          <w:sz w:val="16"/>
          <w:szCs w:val="16"/>
        </w:rPr>
      </w:pPr>
    </w:p>
    <w:tbl>
      <w:tblPr>
        <w:tblStyle w:val="TableGrid"/>
        <w:tblW w:w="4088" w:type="pct"/>
        <w:tblInd w:w="850" w:type="dxa"/>
        <w:tblLook w:val="04A0" w:firstRow="1" w:lastRow="0" w:firstColumn="1" w:lastColumn="0" w:noHBand="0" w:noVBand="1"/>
      </w:tblPr>
      <w:tblGrid>
        <w:gridCol w:w="3973"/>
        <w:gridCol w:w="1308"/>
        <w:gridCol w:w="2658"/>
      </w:tblGrid>
      <w:tr w:rsidR="003B235D" w14:paraId="4BD2FCE7" w14:textId="77777777" w:rsidTr="00394637"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1F1B8" w14:textId="77777777" w:rsidR="003B235D" w:rsidRDefault="003B235D" w:rsidP="00394637">
            <w:pPr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IAP Hardship Withdrawal Payback Summary</w:t>
            </w:r>
          </w:p>
        </w:tc>
      </w:tr>
      <w:tr w:rsidR="003B235D" w14:paraId="316B4CBD" w14:textId="77777777" w:rsidTr="00394637">
        <w:tc>
          <w:tcPr>
            <w:tcW w:w="3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3D1AAF" w14:textId="77777777" w:rsidR="003B235D" w:rsidRDefault="003B235D" w:rsidP="00394637">
            <w:pPr>
              <w:spacing w:after="120"/>
              <w:jc w:val="right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b/>
                <w:sz w:val="23"/>
                <w:szCs w:val="23"/>
              </w:rPr>
              <w:t>IAP Hardship Withdrawal Check Date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359393" w14:textId="77777777" w:rsidR="003B235D" w:rsidRDefault="00FE22B6" w:rsidP="00394637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bookmarkStart w:id="14" w:name="WithdrwlDt_2"/>
            <w:r>
              <w:rPr>
                <w:rFonts w:ascii="Times New Roman" w:hAnsi="Times New Roman"/>
                <w:sz w:val="23"/>
                <w:szCs w:val="23"/>
              </w:rPr>
              <w:t>{WithdrwlDt}</w:t>
            </w:r>
            <w:bookmarkEnd w:id="14"/>
          </w:p>
        </w:tc>
      </w:tr>
      <w:tr w:rsidR="003B235D" w14:paraId="56B2E10D" w14:textId="77777777" w:rsidTr="00394637">
        <w:tc>
          <w:tcPr>
            <w:tcW w:w="3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6BBC6F" w14:textId="77777777" w:rsidR="003B235D" w:rsidRDefault="003B235D" w:rsidP="00394637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Last Day to Payback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28DCFE" w14:textId="77777777" w:rsidR="003B235D" w:rsidRDefault="00FE22B6" w:rsidP="00394637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bookmarkStart w:id="15" w:name="PyBkMaxDueDt"/>
            <w:r>
              <w:rPr>
                <w:rFonts w:ascii="Times New Roman" w:hAnsi="Times New Roman"/>
                <w:sz w:val="23"/>
                <w:szCs w:val="23"/>
              </w:rPr>
              <w:t>{PyBkMaxDueDt}</w:t>
            </w:r>
            <w:bookmarkEnd w:id="15"/>
          </w:p>
        </w:tc>
      </w:tr>
      <w:tr w:rsidR="003B235D" w14:paraId="765ECFC4" w14:textId="77777777" w:rsidTr="00394637">
        <w:tc>
          <w:tcPr>
            <w:tcW w:w="332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709554" w14:textId="77777777" w:rsidR="003B235D" w:rsidRPr="005869B1" w:rsidRDefault="003B235D" w:rsidP="00394637">
            <w:pPr>
              <w:spacing w:after="120"/>
              <w:jc w:val="right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5869B1">
              <w:rPr>
                <w:rFonts w:ascii="Times New Roman" w:hAnsi="Times New Roman"/>
                <w:b/>
                <w:bCs/>
                <w:sz w:val="23"/>
                <w:szCs w:val="23"/>
              </w:rPr>
              <w:t>Original Withdrawal Amount (Gross of Taxes)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1D76AF" w14:textId="77777777" w:rsidR="003B235D" w:rsidRPr="005869B1" w:rsidRDefault="00FE22B6" w:rsidP="00394637">
            <w:pPr>
              <w:spacing w:after="120"/>
              <w:jc w:val="right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bookmarkStart w:id="16" w:name="WithdrwlAmtGross"/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{WithdrwlAmtGross}</w:t>
            </w:r>
            <w:bookmarkEnd w:id="16"/>
          </w:p>
        </w:tc>
      </w:tr>
      <w:tr w:rsidR="003B235D" w14:paraId="1765B974" w14:textId="77777777" w:rsidTr="00394637">
        <w:trPr>
          <w:trHeight w:val="89"/>
        </w:trPr>
        <w:tc>
          <w:tcPr>
            <w:tcW w:w="2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559B40" w14:textId="77777777" w:rsidR="003B235D" w:rsidRDefault="003B235D" w:rsidP="00394637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Payback in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1A245" w14:textId="28E3C37B" w:rsidR="003B235D" w:rsidRDefault="003B235D" w:rsidP="00394637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202</w:t>
            </w:r>
            <w:r w:rsidR="009039C6">
              <w:rPr>
                <w:rFonts w:ascii="Times New Roman" w:hAnsi="Times New Roman"/>
                <w:sz w:val="23"/>
                <w:szCs w:val="23"/>
              </w:rPr>
              <w:t>5</w:t>
            </w:r>
          </w:p>
        </w:tc>
        <w:tc>
          <w:tcPr>
            <w:tcW w:w="16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7C2AF77F" w14:textId="1A371542" w:rsidR="003B235D" w:rsidRDefault="00FE22B6" w:rsidP="00394637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bookmarkStart w:id="17" w:name="PyBk2020"/>
            <w:r>
              <w:rPr>
                <w:rFonts w:ascii="Times New Roman" w:hAnsi="Times New Roman"/>
                <w:sz w:val="23"/>
                <w:szCs w:val="23"/>
              </w:rPr>
              <w:t>{PyBk202</w:t>
            </w:r>
            <w:r w:rsidR="009039C6">
              <w:rPr>
                <w:rFonts w:ascii="Times New Roman" w:hAnsi="Times New Roman"/>
                <w:sz w:val="23"/>
                <w:szCs w:val="23"/>
              </w:rPr>
              <w:t>5</w:t>
            </w:r>
            <w:r>
              <w:rPr>
                <w:rFonts w:ascii="Times New Roman" w:hAnsi="Times New Roman"/>
                <w:sz w:val="23"/>
                <w:szCs w:val="23"/>
              </w:rPr>
              <w:t>}</w:t>
            </w:r>
            <w:bookmarkEnd w:id="17"/>
          </w:p>
        </w:tc>
      </w:tr>
      <w:tr w:rsidR="003B235D" w14:paraId="02BE0D39" w14:textId="77777777" w:rsidTr="00394637">
        <w:trPr>
          <w:trHeight w:val="88"/>
        </w:trPr>
        <w:tc>
          <w:tcPr>
            <w:tcW w:w="2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88436D" w14:textId="77777777" w:rsidR="003B235D" w:rsidRDefault="003B235D" w:rsidP="00394637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Payback in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8F6D7C" w14:textId="5392878E" w:rsidR="003B235D" w:rsidRDefault="003B235D" w:rsidP="00394637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202</w:t>
            </w:r>
            <w:r w:rsidR="009039C6">
              <w:rPr>
                <w:rFonts w:ascii="Times New Roman" w:hAnsi="Times New Roman"/>
                <w:sz w:val="23"/>
                <w:szCs w:val="23"/>
              </w:rPr>
              <w:t>6</w:t>
            </w:r>
          </w:p>
        </w:tc>
        <w:tc>
          <w:tcPr>
            <w:tcW w:w="16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8136D" w14:textId="3A8B68A3" w:rsidR="003B235D" w:rsidRDefault="00FE22B6" w:rsidP="00FE22B6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bookmarkStart w:id="18" w:name="PyBk2021"/>
            <w:r>
              <w:rPr>
                <w:rFonts w:ascii="Times New Roman" w:hAnsi="Times New Roman"/>
                <w:sz w:val="23"/>
                <w:szCs w:val="23"/>
              </w:rPr>
              <w:t>{PyBk202</w:t>
            </w:r>
            <w:r w:rsidR="009039C6">
              <w:rPr>
                <w:rFonts w:ascii="Times New Roman" w:hAnsi="Times New Roman"/>
                <w:sz w:val="23"/>
                <w:szCs w:val="23"/>
              </w:rPr>
              <w:t>6</w:t>
            </w:r>
            <w:r>
              <w:rPr>
                <w:rFonts w:ascii="Times New Roman" w:hAnsi="Times New Roman"/>
                <w:sz w:val="23"/>
                <w:szCs w:val="23"/>
              </w:rPr>
              <w:t>}</w:t>
            </w:r>
            <w:bookmarkEnd w:id="18"/>
          </w:p>
        </w:tc>
      </w:tr>
      <w:tr w:rsidR="003B235D" w14:paraId="32B6AE0C" w14:textId="77777777" w:rsidTr="00394637">
        <w:trPr>
          <w:trHeight w:val="88"/>
        </w:trPr>
        <w:tc>
          <w:tcPr>
            <w:tcW w:w="2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0E0844" w14:textId="77777777" w:rsidR="003B235D" w:rsidRDefault="003B235D" w:rsidP="00394637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Payback in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5FFA43" w14:textId="0FE8D7B1" w:rsidR="003B235D" w:rsidRDefault="003B235D" w:rsidP="00394637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202</w:t>
            </w:r>
            <w:r w:rsidR="009039C6">
              <w:rPr>
                <w:rFonts w:ascii="Times New Roman" w:hAnsi="Times New Roman"/>
                <w:sz w:val="23"/>
                <w:szCs w:val="23"/>
              </w:rPr>
              <w:t>7</w:t>
            </w:r>
          </w:p>
        </w:tc>
        <w:tc>
          <w:tcPr>
            <w:tcW w:w="1674" w:type="pc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E10B9DB" w14:textId="7A0D2D04" w:rsidR="003B235D" w:rsidRDefault="00FE22B6" w:rsidP="00FE22B6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bookmarkStart w:id="19" w:name="PyBk2022"/>
            <w:r>
              <w:rPr>
                <w:rFonts w:ascii="Times New Roman" w:hAnsi="Times New Roman"/>
                <w:sz w:val="23"/>
                <w:szCs w:val="23"/>
              </w:rPr>
              <w:t>{PyBk202</w:t>
            </w:r>
            <w:r w:rsidR="009039C6">
              <w:rPr>
                <w:rFonts w:ascii="Times New Roman" w:hAnsi="Times New Roman"/>
                <w:sz w:val="23"/>
                <w:szCs w:val="23"/>
              </w:rPr>
              <w:t>7</w:t>
            </w:r>
            <w:r>
              <w:rPr>
                <w:rFonts w:ascii="Times New Roman" w:hAnsi="Times New Roman"/>
                <w:sz w:val="23"/>
                <w:szCs w:val="23"/>
              </w:rPr>
              <w:t>}</w:t>
            </w:r>
            <w:bookmarkEnd w:id="19"/>
          </w:p>
        </w:tc>
      </w:tr>
      <w:tr w:rsidR="003B235D" w14:paraId="05753403" w14:textId="77777777" w:rsidTr="00394637">
        <w:trPr>
          <w:trHeight w:val="88"/>
        </w:trPr>
        <w:tc>
          <w:tcPr>
            <w:tcW w:w="2502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253FD1A3" w14:textId="77777777" w:rsidR="003B235D" w:rsidRPr="0018012A" w:rsidRDefault="003B235D" w:rsidP="00394637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18012A">
              <w:rPr>
                <w:rFonts w:ascii="Times New Roman" w:hAnsi="Times New Roman"/>
                <w:sz w:val="23"/>
                <w:szCs w:val="23"/>
              </w:rPr>
              <w:t>Payback in</w:t>
            </w:r>
          </w:p>
        </w:tc>
        <w:tc>
          <w:tcPr>
            <w:tcW w:w="823" w:type="pct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1C5A1470" w14:textId="1732D610" w:rsidR="003B235D" w:rsidRPr="0018012A" w:rsidRDefault="003B235D" w:rsidP="00394637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r w:rsidRPr="0018012A">
              <w:rPr>
                <w:rFonts w:ascii="Times New Roman" w:hAnsi="Times New Roman"/>
                <w:sz w:val="23"/>
                <w:szCs w:val="23"/>
              </w:rPr>
              <w:t>202</w:t>
            </w:r>
            <w:r w:rsidR="009039C6">
              <w:rPr>
                <w:rFonts w:ascii="Times New Roman" w:hAnsi="Times New Roman"/>
                <w:sz w:val="23"/>
                <w:szCs w:val="23"/>
              </w:rPr>
              <w:t>8</w:t>
            </w:r>
          </w:p>
        </w:tc>
        <w:tc>
          <w:tcPr>
            <w:tcW w:w="1674" w:type="pct"/>
            <w:tcBorders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bottom"/>
          </w:tcPr>
          <w:p w14:paraId="46CEC555" w14:textId="136F7F06" w:rsidR="003B235D" w:rsidRPr="0018012A" w:rsidRDefault="00FE22B6" w:rsidP="00FE22B6">
            <w:pPr>
              <w:spacing w:after="120"/>
              <w:jc w:val="right"/>
              <w:rPr>
                <w:rFonts w:ascii="Times New Roman" w:hAnsi="Times New Roman"/>
                <w:sz w:val="23"/>
                <w:szCs w:val="23"/>
              </w:rPr>
            </w:pPr>
            <w:bookmarkStart w:id="20" w:name="PyBk2023"/>
            <w:r>
              <w:rPr>
                <w:rFonts w:ascii="Times New Roman" w:hAnsi="Times New Roman"/>
                <w:sz w:val="23"/>
                <w:szCs w:val="23"/>
              </w:rPr>
              <w:t>{PyBk202</w:t>
            </w:r>
            <w:r w:rsidR="009039C6">
              <w:rPr>
                <w:rFonts w:ascii="Times New Roman" w:hAnsi="Times New Roman"/>
                <w:sz w:val="23"/>
                <w:szCs w:val="23"/>
              </w:rPr>
              <w:t>8</w:t>
            </w:r>
            <w:r>
              <w:rPr>
                <w:rFonts w:ascii="Times New Roman" w:hAnsi="Times New Roman"/>
                <w:sz w:val="23"/>
                <w:szCs w:val="23"/>
              </w:rPr>
              <w:t>}</w:t>
            </w:r>
            <w:bookmarkEnd w:id="20"/>
          </w:p>
        </w:tc>
      </w:tr>
      <w:tr w:rsidR="003B235D" w14:paraId="720A2385" w14:textId="77777777" w:rsidTr="00394637">
        <w:trPr>
          <w:trHeight w:val="88"/>
        </w:trPr>
        <w:tc>
          <w:tcPr>
            <w:tcW w:w="3326" w:type="pct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58FA4E" w14:textId="77777777" w:rsidR="003B235D" w:rsidRPr="005869B1" w:rsidRDefault="003B235D" w:rsidP="00394637">
            <w:pPr>
              <w:spacing w:after="120"/>
              <w:jc w:val="right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5869B1">
              <w:rPr>
                <w:rFonts w:ascii="Times New Roman" w:hAnsi="Times New Roman"/>
                <w:b/>
                <w:bCs/>
                <w:sz w:val="23"/>
                <w:szCs w:val="23"/>
              </w:rPr>
              <w:t>Remaining Balance</w:t>
            </w:r>
          </w:p>
        </w:tc>
        <w:tc>
          <w:tcPr>
            <w:tcW w:w="1674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76A68" w14:textId="77777777" w:rsidR="003B235D" w:rsidRPr="005869B1" w:rsidRDefault="00FE22B6" w:rsidP="00394637">
            <w:pPr>
              <w:spacing w:after="120"/>
              <w:jc w:val="right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bookmarkStart w:id="21" w:name="PyBkRemBlc"/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{PyBkRemBlc}</w:t>
            </w:r>
            <w:bookmarkEnd w:id="21"/>
          </w:p>
        </w:tc>
      </w:tr>
    </w:tbl>
    <w:p w14:paraId="0A019C62" w14:textId="77777777" w:rsidR="003B235D" w:rsidRDefault="003B235D" w:rsidP="003B235D">
      <w:pPr>
        <w:rPr>
          <w:rFonts w:ascii="Times New Roman" w:hAnsi="Times New Roman"/>
          <w:sz w:val="16"/>
          <w:szCs w:val="16"/>
        </w:rPr>
      </w:pPr>
    </w:p>
    <w:p w14:paraId="7AD900D6" w14:textId="72ACF0DA" w:rsidR="00F441AE" w:rsidRPr="007D7D59" w:rsidRDefault="00F441AE" w:rsidP="00F441AE">
      <w:pPr>
        <w:rPr>
          <w:rFonts w:ascii="Times New Roman" w:hAnsi="Times New Roman"/>
          <w:sz w:val="21"/>
          <w:szCs w:val="21"/>
        </w:rPr>
      </w:pPr>
      <w:r w:rsidRPr="007D7D59">
        <w:rPr>
          <w:rFonts w:ascii="Times New Roman" w:hAnsi="Times New Roman"/>
          <w:sz w:val="21"/>
          <w:szCs w:val="21"/>
        </w:rPr>
        <w:t>Please see the IRS website under Home→ News→ T</w:t>
      </w:r>
      <w:r w:rsidR="00EC6954">
        <w:rPr>
          <w:rFonts w:ascii="Times New Roman" w:hAnsi="Times New Roman"/>
          <w:sz w:val="21"/>
          <w:szCs w:val="21"/>
        </w:rPr>
        <w:t>ax relief in disaster situations</w:t>
      </w:r>
      <w:r w:rsidRPr="007D7D59">
        <w:rPr>
          <w:rFonts w:ascii="Times New Roman" w:hAnsi="Times New Roman"/>
          <w:sz w:val="21"/>
          <w:szCs w:val="21"/>
        </w:rPr>
        <w:t xml:space="preserve">→ </w:t>
      </w:r>
      <w:r w:rsidR="00EC6954">
        <w:rPr>
          <w:rFonts w:ascii="Times New Roman" w:hAnsi="Times New Roman"/>
          <w:sz w:val="21"/>
          <w:szCs w:val="21"/>
        </w:rPr>
        <w:t>Tax relief by date 2025</w:t>
      </w:r>
      <w:r w:rsidRPr="007D7D59">
        <w:rPr>
          <w:rFonts w:ascii="Times New Roman" w:hAnsi="Times New Roman"/>
          <w:sz w:val="21"/>
          <w:szCs w:val="21"/>
        </w:rPr>
        <w:t xml:space="preserve">→ </w:t>
      </w:r>
      <w:r w:rsidR="00EC6954">
        <w:rPr>
          <w:rFonts w:ascii="Times New Roman" w:hAnsi="Times New Roman"/>
          <w:sz w:val="21"/>
          <w:szCs w:val="21"/>
        </w:rPr>
        <w:t xml:space="preserve">CA-2025-01, IRS announces tax relief for taxpayers impacted by wildfires in California </w:t>
      </w:r>
      <w:r w:rsidR="00EC6954" w:rsidRPr="00EC6954">
        <w:rPr>
          <w:rFonts w:ascii="Times New Roman" w:hAnsi="Times New Roman"/>
          <w:sz w:val="21"/>
          <w:szCs w:val="21"/>
        </w:rPr>
        <w:sym w:font="Wingdings" w:char="F0E0"/>
      </w:r>
      <w:r w:rsidR="00EC6954">
        <w:rPr>
          <w:rFonts w:ascii="Times New Roman" w:hAnsi="Times New Roman"/>
          <w:sz w:val="21"/>
          <w:szCs w:val="21"/>
        </w:rPr>
        <w:t xml:space="preserve"> Other Relief</w:t>
      </w:r>
      <w:r w:rsidRPr="007D7D59">
        <w:rPr>
          <w:rFonts w:ascii="Times New Roman" w:hAnsi="Times New Roman"/>
          <w:sz w:val="21"/>
          <w:szCs w:val="21"/>
        </w:rPr>
        <w:t>, or:</w:t>
      </w:r>
    </w:p>
    <w:p w14:paraId="72021C82" w14:textId="77777777" w:rsidR="00F441AE" w:rsidRPr="00854957" w:rsidRDefault="00F441AE" w:rsidP="00F441AE">
      <w:pPr>
        <w:rPr>
          <w:rFonts w:ascii="Times New Roman" w:hAnsi="Times New Roman"/>
          <w:sz w:val="16"/>
          <w:szCs w:val="16"/>
        </w:rPr>
      </w:pPr>
    </w:p>
    <w:p w14:paraId="3B0AA08A" w14:textId="615D3C91" w:rsidR="00F441AE" w:rsidRDefault="00DB20C4" w:rsidP="00F441AE">
      <w:pPr>
        <w:rPr>
          <w:ins w:id="22" w:author="Lizette Farias" w:date="2025-04-17T16:50:00Z" w16du:dateUtc="2025-04-17T23:50:00Z"/>
          <w:rFonts w:ascii="Times New Roman" w:hAnsi="Times New Roman"/>
          <w:sz w:val="21"/>
          <w:szCs w:val="21"/>
        </w:rPr>
      </w:pPr>
      <w:ins w:id="23" w:author="Lizette Farias" w:date="2025-04-17T16:50:00Z" w16du:dateUtc="2025-04-17T23:50:00Z">
        <w:r>
          <w:rPr>
            <w:rFonts w:ascii="Times New Roman" w:hAnsi="Times New Roman"/>
            <w:sz w:val="23"/>
            <w:szCs w:val="23"/>
          </w:rPr>
          <w:fldChar w:fldCharType="begin"/>
        </w:r>
        <w:r>
          <w:rPr>
            <w:rFonts w:ascii="Times New Roman" w:hAnsi="Times New Roman"/>
            <w:sz w:val="23"/>
            <w:szCs w:val="23"/>
          </w:rPr>
          <w:instrText>HYPERLINK "</w:instrText>
        </w:r>
      </w:ins>
      <w:r w:rsidRPr="00853EDC">
        <w:rPr>
          <w:rFonts w:ascii="Times New Roman" w:hAnsi="Times New Roman"/>
          <w:sz w:val="23"/>
          <w:szCs w:val="23"/>
        </w:rPr>
        <w:instrText>https://www.irs.gov/newsroom/irs-announces-tax-relief-for-taxpayers-impacted-by-wildfires-in-california-various-deadlines-postponed-to-oct-15</w:instrText>
      </w:r>
      <w:ins w:id="24" w:author="Lizette Farias" w:date="2025-04-17T16:50:00Z" w16du:dateUtc="2025-04-17T23:50:00Z">
        <w:r>
          <w:rPr>
            <w:rFonts w:ascii="Times New Roman" w:hAnsi="Times New Roman"/>
            <w:sz w:val="23"/>
            <w:szCs w:val="23"/>
          </w:rPr>
          <w:instrText>"</w:instrText>
        </w:r>
        <w:r>
          <w:rPr>
            <w:rFonts w:ascii="Times New Roman" w:hAnsi="Times New Roman"/>
            <w:sz w:val="23"/>
            <w:szCs w:val="23"/>
          </w:rPr>
        </w:r>
        <w:r>
          <w:rPr>
            <w:rFonts w:ascii="Times New Roman" w:hAnsi="Times New Roman"/>
            <w:sz w:val="23"/>
            <w:szCs w:val="23"/>
          </w:rPr>
          <w:fldChar w:fldCharType="separate"/>
        </w:r>
      </w:ins>
      <w:r w:rsidRPr="005B7286">
        <w:rPr>
          <w:rStyle w:val="Hyperlink"/>
          <w:rFonts w:ascii="Times New Roman" w:hAnsi="Times New Roman"/>
          <w:sz w:val="23"/>
          <w:szCs w:val="23"/>
        </w:rPr>
        <w:t>https://www.irs.gov/newsroom/irs-announces-tax-relief-for-taxpayers-impacted-by-wildfires-in-california-various-deadlines-postponed-to-oct-15</w:t>
      </w:r>
      <w:ins w:id="25" w:author="Lizette Farias" w:date="2025-04-17T16:50:00Z" w16du:dateUtc="2025-04-17T23:50:00Z">
        <w:r>
          <w:rPr>
            <w:rFonts w:ascii="Times New Roman" w:hAnsi="Times New Roman"/>
            <w:sz w:val="23"/>
            <w:szCs w:val="23"/>
          </w:rPr>
          <w:fldChar w:fldCharType="end"/>
        </w:r>
      </w:ins>
    </w:p>
    <w:p w14:paraId="2819F1BA" w14:textId="77777777" w:rsidR="00DB20C4" w:rsidRPr="00854957" w:rsidRDefault="00DB20C4" w:rsidP="00F441AE">
      <w:pPr>
        <w:rPr>
          <w:rFonts w:ascii="Times New Roman" w:hAnsi="Times New Roman"/>
          <w:sz w:val="16"/>
          <w:szCs w:val="16"/>
        </w:rPr>
      </w:pPr>
    </w:p>
    <w:p w14:paraId="21BDB1CA" w14:textId="7BAD81FC" w:rsidR="00F441AE" w:rsidRPr="007D7D59" w:rsidRDefault="00F441AE" w:rsidP="00F441AE">
      <w:pPr>
        <w:rPr>
          <w:rFonts w:ascii="Times New Roman" w:hAnsi="Times New Roman"/>
          <w:sz w:val="21"/>
          <w:szCs w:val="21"/>
        </w:rPr>
      </w:pPr>
      <w:r w:rsidRPr="007D7D59">
        <w:rPr>
          <w:rFonts w:ascii="Times New Roman" w:hAnsi="Times New Roman"/>
          <w:sz w:val="21"/>
          <w:szCs w:val="21"/>
        </w:rPr>
        <w:t xml:space="preserve">This website contains some important information about the IAP hardship withdrawal, payback and taxation of the withdrawal.  </w:t>
      </w:r>
      <w:r w:rsidR="00EC6954">
        <w:rPr>
          <w:rFonts w:ascii="Times New Roman" w:hAnsi="Times New Roman"/>
          <w:sz w:val="21"/>
          <w:szCs w:val="21"/>
        </w:rPr>
        <w:t xml:space="preserve">The Plan office does not provide tax advice. </w:t>
      </w:r>
      <w:r w:rsidRPr="007D7D59">
        <w:rPr>
          <w:rFonts w:ascii="Times New Roman" w:hAnsi="Times New Roman"/>
          <w:sz w:val="21"/>
          <w:szCs w:val="21"/>
        </w:rPr>
        <w:t>If you have any questions or concerns, please contact MPI using the Contact Us feature on the MPI website (</w:t>
      </w:r>
      <w:hyperlink r:id="rId11" w:history="1">
        <w:r w:rsidRPr="007D7D59">
          <w:rPr>
            <w:rStyle w:val="Hyperlink"/>
            <w:rFonts w:ascii="Times New Roman" w:hAnsi="Times New Roman"/>
            <w:sz w:val="21"/>
            <w:szCs w:val="21"/>
          </w:rPr>
          <w:t>www.mpiphp.org</w:t>
        </w:r>
      </w:hyperlink>
      <w:r w:rsidRPr="007D7D59">
        <w:rPr>
          <w:rFonts w:ascii="Times New Roman" w:hAnsi="Times New Roman"/>
          <w:sz w:val="21"/>
          <w:szCs w:val="21"/>
        </w:rPr>
        <w:t>), or call toll-free to (855) ASK-4MPI (275-4674), from 6 am to 6 pm Pacific Time, Monday through Friday.</w:t>
      </w:r>
    </w:p>
    <w:p w14:paraId="055A5C31" w14:textId="77777777" w:rsidR="003B235D" w:rsidRPr="00854957" w:rsidRDefault="003B235D" w:rsidP="003B235D">
      <w:pPr>
        <w:rPr>
          <w:rFonts w:ascii="Times New Roman" w:hAnsi="Times New Roman"/>
          <w:sz w:val="16"/>
          <w:szCs w:val="16"/>
        </w:rPr>
      </w:pPr>
    </w:p>
    <w:p w14:paraId="768F740D" w14:textId="77777777" w:rsidR="003B235D" w:rsidRPr="00854957" w:rsidRDefault="003B235D" w:rsidP="003B235D">
      <w:pPr>
        <w:rPr>
          <w:rFonts w:ascii="Times New Roman" w:hAnsi="Times New Roman"/>
          <w:sz w:val="16"/>
          <w:szCs w:val="16"/>
        </w:rPr>
      </w:pPr>
    </w:p>
    <w:p w14:paraId="78641606" w14:textId="77777777" w:rsidR="003B235D" w:rsidRDefault="003B235D" w:rsidP="003B235D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Sincerely,</w:t>
      </w:r>
    </w:p>
    <w:p w14:paraId="32ADD566" w14:textId="77777777" w:rsidR="003B235D" w:rsidRDefault="003B235D" w:rsidP="003B235D">
      <w:pPr>
        <w:rPr>
          <w:rFonts w:ascii="Times New Roman" w:hAnsi="Times New Roman"/>
          <w:sz w:val="16"/>
          <w:szCs w:val="16"/>
        </w:rPr>
      </w:pPr>
    </w:p>
    <w:p w14:paraId="51E06F36" w14:textId="77777777" w:rsidR="003B235D" w:rsidRDefault="003B235D" w:rsidP="003B235D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lastRenderedPageBreak/>
        <w:t>Retirement Benefits</w:t>
      </w:r>
    </w:p>
    <w:p w14:paraId="2A175D8F" w14:textId="77777777" w:rsidR="003B235D" w:rsidRPr="003B235D" w:rsidRDefault="003B235D" w:rsidP="003B235D">
      <w:pPr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Motion Picture Industry Individual Account Plan</w:t>
      </w:r>
    </w:p>
    <w:sectPr w:rsidR="003B235D" w:rsidRPr="003B235D" w:rsidSect="00854957">
      <w:headerReference w:type="default" r:id="rId12"/>
      <w:footerReference w:type="default" r:id="rId13"/>
      <w:endnotePr>
        <w:numFmt w:val="decimal"/>
      </w:endnotePr>
      <w:pgSz w:w="12240" w:h="15840" w:code="1"/>
      <w:pgMar w:top="2016" w:right="1440" w:bottom="576" w:left="1080" w:header="288" w:footer="288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30CDF9" w14:textId="77777777" w:rsidR="003369EA" w:rsidRDefault="003369EA">
      <w:pPr>
        <w:spacing w:line="20" w:lineRule="exact"/>
        <w:rPr>
          <w:sz w:val="24"/>
        </w:rPr>
      </w:pPr>
    </w:p>
  </w:endnote>
  <w:endnote w:type="continuationSeparator" w:id="0">
    <w:p w14:paraId="2D2B95C8" w14:textId="77777777" w:rsidR="003369EA" w:rsidRDefault="003369EA">
      <w:r>
        <w:rPr>
          <w:sz w:val="24"/>
        </w:rPr>
        <w:t xml:space="preserve"> </w:t>
      </w:r>
    </w:p>
  </w:endnote>
  <w:endnote w:type="continuationNotice" w:id="1">
    <w:p w14:paraId="20084F5E" w14:textId="77777777" w:rsidR="003369EA" w:rsidRDefault="003369EA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C C39 3 to 1 Narrow">
    <w:altName w:val="Bahnschrift Light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AF52C9" w14:textId="77777777" w:rsidR="006F251B" w:rsidRPr="00E86B3A" w:rsidRDefault="006F251B" w:rsidP="00DD0A6F">
    <w:pPr>
      <w:pStyle w:val="Footer"/>
      <w:ind w:left="-720"/>
      <w:jc w:val="center"/>
      <w:rPr>
        <w:rFonts w:ascii="BC C39 3 to 1 Narrow" w:hAnsi="BC C39 3 to 1 Narrow"/>
        <w:w w:val="145"/>
        <w:sz w:val="12"/>
        <w:szCs w:val="12"/>
      </w:rPr>
    </w:pPr>
  </w:p>
  <w:p w14:paraId="4907ACC1" w14:textId="77777777" w:rsidR="006F251B" w:rsidRPr="00327E9F" w:rsidRDefault="006F251B" w:rsidP="00E86B3A">
    <w:pPr>
      <w:pStyle w:val="Footer"/>
      <w:rPr>
        <w:rFonts w:ascii="BC C39 3 to 1 Narrow" w:hAnsi="BC C39 3 to 1 Narrow"/>
        <w:color w:val="FFFFFF" w:themeColor="background1"/>
        <w:w w:val="145"/>
        <w:sz w:val="16"/>
        <w:szCs w:val="16"/>
      </w:rPr>
    </w:pPr>
    <w:bookmarkStart w:id="26" w:name="sagitec45"/>
    <w:r w:rsidRPr="00327E9F">
      <w:rPr>
        <w:rFonts w:ascii="BC C39 3 to 1 Narrow" w:hAnsi="BC C39 3 to 1 Narrow"/>
        <w:color w:val="FFFFFF" w:themeColor="background1"/>
        <w:w w:val="145"/>
        <w:sz w:val="16"/>
        <w:szCs w:val="16"/>
      </w:rPr>
      <w:t>{stdTrackingNo}</w:t>
    </w:r>
    <w:bookmarkEnd w:id="26"/>
    <w:r w:rsidR="00327E9F">
      <w:rPr>
        <w:noProof/>
      </w:rPr>
      <w:drawing>
        <wp:anchor distT="0" distB="0" distL="114300" distR="114300" simplePos="0" relativeHeight="251668480" behindDoc="1" locked="0" layoutInCell="1" allowOverlap="1" wp14:anchorId="56BFBA55" wp14:editId="145C2F77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744968" cy="978408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PI_Letterhead_FNL_RGB-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4968" cy="9784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67B49BF" w14:textId="77777777" w:rsidR="006F251B" w:rsidRDefault="006F251B" w:rsidP="00327E9F">
    <w:pPr>
      <w:pStyle w:val="Footer"/>
      <w:tabs>
        <w:tab w:val="clear" w:pos="4680"/>
        <w:tab w:val="clear" w:pos="9360"/>
        <w:tab w:val="right" w:pos="9720"/>
      </w:tabs>
    </w:pPr>
    <w:bookmarkStart w:id="27" w:name="sagitec44"/>
    <w:r>
      <w:rPr>
        <w:rFonts w:ascii="Times New Roman" w:hAnsi="Times New Roman"/>
        <w:sz w:val="18"/>
        <w:szCs w:val="18"/>
      </w:rPr>
      <w:t>{stdMbrParticipantMPID}</w:t>
    </w:r>
    <w:bookmarkEnd w:id="27"/>
    <w:r w:rsidR="00327E9F">
      <w:rPr>
        <w:rFonts w:ascii="Times New Roman" w:hAnsi="Times New Roman"/>
        <w:sz w:val="18"/>
        <w:szCs w:val="18"/>
      </w:rPr>
      <w:tab/>
    </w:r>
    <w:r w:rsidR="001C39FB">
      <w:rPr>
        <w:rFonts w:ascii="Times New Roman" w:hAnsi="Times New Roman"/>
        <w:sz w:val="12"/>
        <w:szCs w:val="18"/>
      </w:rPr>
      <w:t>PAYEE-0049: 2020-08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8155D5" w14:textId="77777777" w:rsidR="003369EA" w:rsidRDefault="003369EA">
      <w:r>
        <w:rPr>
          <w:sz w:val="24"/>
        </w:rPr>
        <w:separator/>
      </w:r>
    </w:p>
  </w:footnote>
  <w:footnote w:type="continuationSeparator" w:id="0">
    <w:p w14:paraId="51189DC4" w14:textId="77777777" w:rsidR="003369EA" w:rsidRDefault="003369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E90988" w14:textId="77777777" w:rsidR="006F251B" w:rsidRPr="000224A4" w:rsidRDefault="00327E9F" w:rsidP="0085495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2538BA75" wp14:editId="0C55E85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72400" cy="1179576"/>
          <wp:effectExtent l="0" t="0" r="0" b="1905"/>
          <wp:wrapTopAndBottom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PI_Letterhead_FNL_RGB-header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colorTemperature colorTemp="11500"/>
                            </a14:imgEffect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795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57496"/>
    <w:multiLevelType w:val="hybridMultilevel"/>
    <w:tmpl w:val="D5BE5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8F4319"/>
    <w:multiLevelType w:val="hybridMultilevel"/>
    <w:tmpl w:val="A6DE0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4830293">
    <w:abstractNumId w:val="0"/>
  </w:num>
  <w:num w:numId="2" w16cid:durableId="197035424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izette Farias">
    <w15:presenceInfo w15:providerId="AD" w15:userId="S::lfarias@mpiphp.org::eefcd0d0-b367-457c-a236-74cbe6d328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evenAndOddHeader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5EB"/>
    <w:rsid w:val="000076D5"/>
    <w:rsid w:val="000224A4"/>
    <w:rsid w:val="00031495"/>
    <w:rsid w:val="000331A1"/>
    <w:rsid w:val="000463CB"/>
    <w:rsid w:val="00046908"/>
    <w:rsid w:val="00066E86"/>
    <w:rsid w:val="000670E1"/>
    <w:rsid w:val="00073FBA"/>
    <w:rsid w:val="00074108"/>
    <w:rsid w:val="000766AD"/>
    <w:rsid w:val="000B5940"/>
    <w:rsid w:val="000C731D"/>
    <w:rsid w:val="000C73BE"/>
    <w:rsid w:val="000E2AD1"/>
    <w:rsid w:val="000E6AEC"/>
    <w:rsid w:val="00103C65"/>
    <w:rsid w:val="00104216"/>
    <w:rsid w:val="001063C1"/>
    <w:rsid w:val="001240F0"/>
    <w:rsid w:val="00125CCC"/>
    <w:rsid w:val="00132184"/>
    <w:rsid w:val="001336DA"/>
    <w:rsid w:val="00133C7D"/>
    <w:rsid w:val="0016012B"/>
    <w:rsid w:val="0017379B"/>
    <w:rsid w:val="00182B57"/>
    <w:rsid w:val="00194D85"/>
    <w:rsid w:val="001955B5"/>
    <w:rsid w:val="001967E3"/>
    <w:rsid w:val="00197BBA"/>
    <w:rsid w:val="001C39FB"/>
    <w:rsid w:val="001D2FBA"/>
    <w:rsid w:val="001E773E"/>
    <w:rsid w:val="00217B8F"/>
    <w:rsid w:val="0022031E"/>
    <w:rsid w:val="00220BED"/>
    <w:rsid w:val="00230A4F"/>
    <w:rsid w:val="00241305"/>
    <w:rsid w:val="00263748"/>
    <w:rsid w:val="00263DB5"/>
    <w:rsid w:val="00263E61"/>
    <w:rsid w:val="002748B0"/>
    <w:rsid w:val="00275798"/>
    <w:rsid w:val="00276585"/>
    <w:rsid w:val="00290E7B"/>
    <w:rsid w:val="002D0CE6"/>
    <w:rsid w:val="002F4312"/>
    <w:rsid w:val="00314F0D"/>
    <w:rsid w:val="00327E9F"/>
    <w:rsid w:val="003369EA"/>
    <w:rsid w:val="00350955"/>
    <w:rsid w:val="00391903"/>
    <w:rsid w:val="00396378"/>
    <w:rsid w:val="003B235D"/>
    <w:rsid w:val="003B4E7E"/>
    <w:rsid w:val="003B7929"/>
    <w:rsid w:val="003D028D"/>
    <w:rsid w:val="003D0CEB"/>
    <w:rsid w:val="003D1813"/>
    <w:rsid w:val="003E0EAD"/>
    <w:rsid w:val="003E22D9"/>
    <w:rsid w:val="003E675C"/>
    <w:rsid w:val="0040371E"/>
    <w:rsid w:val="00403727"/>
    <w:rsid w:val="004074C8"/>
    <w:rsid w:val="004137C3"/>
    <w:rsid w:val="00426004"/>
    <w:rsid w:val="0043013C"/>
    <w:rsid w:val="00430A53"/>
    <w:rsid w:val="00445636"/>
    <w:rsid w:val="0046094D"/>
    <w:rsid w:val="004666F5"/>
    <w:rsid w:val="004753C8"/>
    <w:rsid w:val="0048085A"/>
    <w:rsid w:val="00480B65"/>
    <w:rsid w:val="0048195C"/>
    <w:rsid w:val="00486E1F"/>
    <w:rsid w:val="004904AC"/>
    <w:rsid w:val="004A2A21"/>
    <w:rsid w:val="004A2C35"/>
    <w:rsid w:val="004A3E2A"/>
    <w:rsid w:val="004C45F7"/>
    <w:rsid w:val="004D11AD"/>
    <w:rsid w:val="004E083D"/>
    <w:rsid w:val="004F0763"/>
    <w:rsid w:val="00504D43"/>
    <w:rsid w:val="00513742"/>
    <w:rsid w:val="005235C4"/>
    <w:rsid w:val="0053631B"/>
    <w:rsid w:val="005402C7"/>
    <w:rsid w:val="00541559"/>
    <w:rsid w:val="005620F2"/>
    <w:rsid w:val="00563CAD"/>
    <w:rsid w:val="00564ED5"/>
    <w:rsid w:val="00571B1B"/>
    <w:rsid w:val="0058444E"/>
    <w:rsid w:val="00586007"/>
    <w:rsid w:val="00590CF4"/>
    <w:rsid w:val="005A24B3"/>
    <w:rsid w:val="005B3C96"/>
    <w:rsid w:val="005C36A3"/>
    <w:rsid w:val="005D58C4"/>
    <w:rsid w:val="005E2555"/>
    <w:rsid w:val="005E74F0"/>
    <w:rsid w:val="005F510B"/>
    <w:rsid w:val="00602536"/>
    <w:rsid w:val="006043F9"/>
    <w:rsid w:val="00605746"/>
    <w:rsid w:val="00620691"/>
    <w:rsid w:val="006304F3"/>
    <w:rsid w:val="00633699"/>
    <w:rsid w:val="00633A80"/>
    <w:rsid w:val="00655FCA"/>
    <w:rsid w:val="00664A5A"/>
    <w:rsid w:val="006672E9"/>
    <w:rsid w:val="00672901"/>
    <w:rsid w:val="006731A4"/>
    <w:rsid w:val="00685C5E"/>
    <w:rsid w:val="006A7722"/>
    <w:rsid w:val="006A7A38"/>
    <w:rsid w:val="006B71AA"/>
    <w:rsid w:val="006F03AE"/>
    <w:rsid w:val="006F251B"/>
    <w:rsid w:val="007032E0"/>
    <w:rsid w:val="007118A9"/>
    <w:rsid w:val="00762395"/>
    <w:rsid w:val="00771CBB"/>
    <w:rsid w:val="0078014A"/>
    <w:rsid w:val="00782845"/>
    <w:rsid w:val="00785ADD"/>
    <w:rsid w:val="00787BB1"/>
    <w:rsid w:val="007909E3"/>
    <w:rsid w:val="0079406A"/>
    <w:rsid w:val="00794CB5"/>
    <w:rsid w:val="007A736C"/>
    <w:rsid w:val="007C2AD3"/>
    <w:rsid w:val="007F1EE5"/>
    <w:rsid w:val="007F5002"/>
    <w:rsid w:val="00844F3C"/>
    <w:rsid w:val="00854957"/>
    <w:rsid w:val="00880DA3"/>
    <w:rsid w:val="008B34B8"/>
    <w:rsid w:val="008C5B17"/>
    <w:rsid w:val="008C79B8"/>
    <w:rsid w:val="008D343B"/>
    <w:rsid w:val="008D469A"/>
    <w:rsid w:val="008D6EB1"/>
    <w:rsid w:val="008F022D"/>
    <w:rsid w:val="008F20C1"/>
    <w:rsid w:val="008F5C59"/>
    <w:rsid w:val="008F67AE"/>
    <w:rsid w:val="0090060E"/>
    <w:rsid w:val="009021C1"/>
    <w:rsid w:val="009039C6"/>
    <w:rsid w:val="009049F5"/>
    <w:rsid w:val="00911B0A"/>
    <w:rsid w:val="0092579C"/>
    <w:rsid w:val="00947B99"/>
    <w:rsid w:val="009523C2"/>
    <w:rsid w:val="00953F04"/>
    <w:rsid w:val="00957A8B"/>
    <w:rsid w:val="00961AE0"/>
    <w:rsid w:val="009622CE"/>
    <w:rsid w:val="009647CE"/>
    <w:rsid w:val="0096629F"/>
    <w:rsid w:val="009673C4"/>
    <w:rsid w:val="00994080"/>
    <w:rsid w:val="009A2106"/>
    <w:rsid w:val="009C2968"/>
    <w:rsid w:val="009C53B5"/>
    <w:rsid w:val="009E69B2"/>
    <w:rsid w:val="009E7810"/>
    <w:rsid w:val="00A16FD5"/>
    <w:rsid w:val="00A25A5E"/>
    <w:rsid w:val="00A51565"/>
    <w:rsid w:val="00A51A1F"/>
    <w:rsid w:val="00A526F6"/>
    <w:rsid w:val="00A6516F"/>
    <w:rsid w:val="00A84ACF"/>
    <w:rsid w:val="00A84E8C"/>
    <w:rsid w:val="00AA0EB7"/>
    <w:rsid w:val="00AA35E0"/>
    <w:rsid w:val="00AA6B78"/>
    <w:rsid w:val="00AB782D"/>
    <w:rsid w:val="00AC3A1C"/>
    <w:rsid w:val="00AD26F7"/>
    <w:rsid w:val="00AD679E"/>
    <w:rsid w:val="00AE5F26"/>
    <w:rsid w:val="00AE672E"/>
    <w:rsid w:val="00AF2999"/>
    <w:rsid w:val="00B07657"/>
    <w:rsid w:val="00B106D5"/>
    <w:rsid w:val="00B115E0"/>
    <w:rsid w:val="00B2550F"/>
    <w:rsid w:val="00B257A5"/>
    <w:rsid w:val="00B26941"/>
    <w:rsid w:val="00B321AD"/>
    <w:rsid w:val="00B420A4"/>
    <w:rsid w:val="00B52B43"/>
    <w:rsid w:val="00B62EC3"/>
    <w:rsid w:val="00B7047F"/>
    <w:rsid w:val="00B7103B"/>
    <w:rsid w:val="00B8173E"/>
    <w:rsid w:val="00B835EB"/>
    <w:rsid w:val="00BA07DF"/>
    <w:rsid w:val="00BA0C3D"/>
    <w:rsid w:val="00BA1665"/>
    <w:rsid w:val="00BA7B7B"/>
    <w:rsid w:val="00BC5EB5"/>
    <w:rsid w:val="00BC623F"/>
    <w:rsid w:val="00BD20F9"/>
    <w:rsid w:val="00BE7FD2"/>
    <w:rsid w:val="00BF40E8"/>
    <w:rsid w:val="00BF75DC"/>
    <w:rsid w:val="00C0370A"/>
    <w:rsid w:val="00C04AA2"/>
    <w:rsid w:val="00C11041"/>
    <w:rsid w:val="00C17026"/>
    <w:rsid w:val="00C3664C"/>
    <w:rsid w:val="00C41626"/>
    <w:rsid w:val="00C6104D"/>
    <w:rsid w:val="00C77296"/>
    <w:rsid w:val="00C82689"/>
    <w:rsid w:val="00C90503"/>
    <w:rsid w:val="00C91767"/>
    <w:rsid w:val="00C95476"/>
    <w:rsid w:val="00CC136C"/>
    <w:rsid w:val="00CC5CDB"/>
    <w:rsid w:val="00CE4EC3"/>
    <w:rsid w:val="00CF2E6E"/>
    <w:rsid w:val="00CF3DAD"/>
    <w:rsid w:val="00D011D8"/>
    <w:rsid w:val="00D0167E"/>
    <w:rsid w:val="00D0549A"/>
    <w:rsid w:val="00D0557B"/>
    <w:rsid w:val="00D41A1A"/>
    <w:rsid w:val="00D46A32"/>
    <w:rsid w:val="00D70B0D"/>
    <w:rsid w:val="00D7138D"/>
    <w:rsid w:val="00D74166"/>
    <w:rsid w:val="00DA1214"/>
    <w:rsid w:val="00DB20C4"/>
    <w:rsid w:val="00DB499B"/>
    <w:rsid w:val="00DD0A6F"/>
    <w:rsid w:val="00DF4FA1"/>
    <w:rsid w:val="00E0671A"/>
    <w:rsid w:val="00E376B6"/>
    <w:rsid w:val="00E52262"/>
    <w:rsid w:val="00E571FD"/>
    <w:rsid w:val="00E6289C"/>
    <w:rsid w:val="00E62A40"/>
    <w:rsid w:val="00E65611"/>
    <w:rsid w:val="00E720AF"/>
    <w:rsid w:val="00E86B3A"/>
    <w:rsid w:val="00EB0B28"/>
    <w:rsid w:val="00EC5A83"/>
    <w:rsid w:val="00EC6954"/>
    <w:rsid w:val="00ED780D"/>
    <w:rsid w:val="00EE6739"/>
    <w:rsid w:val="00EF7598"/>
    <w:rsid w:val="00F01135"/>
    <w:rsid w:val="00F041BE"/>
    <w:rsid w:val="00F04405"/>
    <w:rsid w:val="00F056FA"/>
    <w:rsid w:val="00F07A2D"/>
    <w:rsid w:val="00F441AE"/>
    <w:rsid w:val="00F4760D"/>
    <w:rsid w:val="00F5397D"/>
    <w:rsid w:val="00F53CF4"/>
    <w:rsid w:val="00F649FC"/>
    <w:rsid w:val="00F64E3F"/>
    <w:rsid w:val="00F729A8"/>
    <w:rsid w:val="00F7378D"/>
    <w:rsid w:val="00F83F0C"/>
    <w:rsid w:val="00FA6B2E"/>
    <w:rsid w:val="00FA776A"/>
    <w:rsid w:val="00FD4D53"/>
    <w:rsid w:val="00FE0733"/>
    <w:rsid w:val="00FE22B6"/>
    <w:rsid w:val="00FE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499781"/>
  <w15:docId w15:val="{D9E6B155-8566-4FFA-9941-106717438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04F3"/>
    <w:pPr>
      <w:widowControl w:val="0"/>
    </w:pPr>
    <w:rPr>
      <w:rFonts w:ascii="CG Times" w:hAnsi="CG Times"/>
      <w:snapToGrid w:val="0"/>
    </w:rPr>
  </w:style>
  <w:style w:type="paragraph" w:styleId="Heading1">
    <w:name w:val="heading 1"/>
    <w:basedOn w:val="Normal"/>
    <w:next w:val="Normal"/>
    <w:qFormat/>
    <w:rsid w:val="006304F3"/>
    <w:pPr>
      <w:keepNext/>
      <w:suppressAutoHyphens/>
      <w:jc w:val="both"/>
      <w:outlineLvl w:val="0"/>
    </w:pPr>
    <w:rPr>
      <w:spacing w:val="-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sid w:val="006304F3"/>
    <w:rPr>
      <w:sz w:val="24"/>
    </w:rPr>
  </w:style>
  <w:style w:type="character" w:styleId="EndnoteReference">
    <w:name w:val="endnote reference"/>
    <w:basedOn w:val="DefaultParagraphFont"/>
    <w:semiHidden/>
    <w:rsid w:val="006304F3"/>
    <w:rPr>
      <w:vertAlign w:val="superscript"/>
    </w:rPr>
  </w:style>
  <w:style w:type="paragraph" w:styleId="FootnoteText">
    <w:name w:val="footnote text"/>
    <w:basedOn w:val="Normal"/>
    <w:semiHidden/>
    <w:rsid w:val="006304F3"/>
    <w:rPr>
      <w:sz w:val="24"/>
    </w:rPr>
  </w:style>
  <w:style w:type="character" w:styleId="FootnoteReference">
    <w:name w:val="footnote reference"/>
    <w:basedOn w:val="DefaultParagraphFont"/>
    <w:semiHidden/>
    <w:rsid w:val="006304F3"/>
    <w:rPr>
      <w:vertAlign w:val="superscript"/>
    </w:rPr>
  </w:style>
  <w:style w:type="paragraph" w:styleId="TOC1">
    <w:name w:val="toc 1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rsid w:val="006304F3"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rsid w:val="006304F3"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rsid w:val="006304F3"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rsid w:val="006304F3"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rsid w:val="006304F3"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sid w:val="006304F3"/>
    <w:rPr>
      <w:sz w:val="24"/>
    </w:rPr>
  </w:style>
  <w:style w:type="character" w:customStyle="1" w:styleId="EquationCaption">
    <w:name w:val="_Equation Caption"/>
    <w:rsid w:val="006304F3"/>
  </w:style>
  <w:style w:type="paragraph" w:styleId="Header">
    <w:name w:val="header"/>
    <w:basedOn w:val="Normal"/>
    <w:link w:val="HeaderChar"/>
    <w:rsid w:val="005F51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5F510B"/>
    <w:rPr>
      <w:rFonts w:ascii="CG Times" w:hAnsi="CG Times"/>
      <w:snapToGrid w:val="0"/>
    </w:rPr>
  </w:style>
  <w:style w:type="paragraph" w:styleId="Footer">
    <w:name w:val="footer"/>
    <w:basedOn w:val="Normal"/>
    <w:link w:val="FooterChar"/>
    <w:rsid w:val="005F51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5F510B"/>
    <w:rPr>
      <w:rFonts w:ascii="CG Times" w:hAnsi="CG Times"/>
      <w:snapToGrid w:val="0"/>
    </w:rPr>
  </w:style>
  <w:style w:type="paragraph" w:styleId="BalloonText">
    <w:name w:val="Balloon Text"/>
    <w:basedOn w:val="Normal"/>
    <w:link w:val="BalloonTextChar"/>
    <w:rsid w:val="005F51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F510B"/>
    <w:rPr>
      <w:rFonts w:ascii="Tahoma" w:hAnsi="Tahoma" w:cs="Tahoma"/>
      <w:snapToGrid w:val="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20AF"/>
    <w:rPr>
      <w:color w:val="808080"/>
    </w:rPr>
  </w:style>
  <w:style w:type="character" w:styleId="CommentReference">
    <w:name w:val="annotation reference"/>
    <w:basedOn w:val="DefaultParagraphFont"/>
    <w:rsid w:val="004074C8"/>
    <w:rPr>
      <w:sz w:val="16"/>
      <w:szCs w:val="16"/>
    </w:rPr>
  </w:style>
  <w:style w:type="paragraph" w:styleId="CommentText">
    <w:name w:val="annotation text"/>
    <w:basedOn w:val="Normal"/>
    <w:link w:val="CommentTextChar"/>
    <w:rsid w:val="004074C8"/>
  </w:style>
  <w:style w:type="character" w:customStyle="1" w:styleId="CommentTextChar">
    <w:name w:val="Comment Text Char"/>
    <w:basedOn w:val="DefaultParagraphFont"/>
    <w:link w:val="CommentText"/>
    <w:rsid w:val="004074C8"/>
    <w:rPr>
      <w:rFonts w:ascii="CG Times" w:hAnsi="CG Times"/>
      <w:snapToGrid w:val="0"/>
    </w:rPr>
  </w:style>
  <w:style w:type="paragraph" w:styleId="CommentSubject">
    <w:name w:val="annotation subject"/>
    <w:basedOn w:val="CommentText"/>
    <w:next w:val="CommentText"/>
    <w:link w:val="CommentSubjectChar"/>
    <w:rsid w:val="00407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074C8"/>
    <w:rPr>
      <w:rFonts w:ascii="CG Times" w:hAnsi="CG Times"/>
      <w:b/>
      <w:bCs/>
      <w:snapToGrid w:val="0"/>
    </w:rPr>
  </w:style>
  <w:style w:type="character" w:styleId="Hyperlink">
    <w:name w:val="Hyperlink"/>
    <w:basedOn w:val="DefaultParagraphFont"/>
    <w:rsid w:val="00ED780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083D"/>
    <w:pPr>
      <w:ind w:left="720"/>
      <w:contextualSpacing/>
    </w:pPr>
  </w:style>
  <w:style w:type="table" w:styleId="TableGrid">
    <w:name w:val="Table Grid"/>
    <w:basedOn w:val="TableNormal"/>
    <w:uiPriority w:val="39"/>
    <w:rsid w:val="003B235D"/>
    <w:rPr>
      <w:rFonts w:asciiTheme="minorHAnsi" w:eastAsia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C6954"/>
    <w:rPr>
      <w:rFonts w:ascii="CG Times" w:hAnsi="CG Times"/>
      <w:snapToGrid w:val="0"/>
    </w:rPr>
  </w:style>
  <w:style w:type="character" w:styleId="UnresolvedMention">
    <w:name w:val="Unresolved Mention"/>
    <w:basedOn w:val="DefaultParagraphFont"/>
    <w:uiPriority w:val="99"/>
    <w:semiHidden/>
    <w:unhideWhenUsed/>
    <w:rsid w:val="00DB2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02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mpiphp.org" TargetMode="Externa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FC22538870A548A38C0A9DE6FA858B" ma:contentTypeVersion="19" ma:contentTypeDescription="Create a new document." ma:contentTypeScope="" ma:versionID="9cafff88b63d9d95757d07bc8968ffca">
  <xsd:schema xmlns:xsd="http://www.w3.org/2001/XMLSchema" xmlns:xs="http://www.w3.org/2001/XMLSchema" xmlns:p="http://schemas.microsoft.com/office/2006/metadata/properties" xmlns:ns2="7fb7e068-8cf4-4627-8ffb-c4671c2d451e" xmlns:ns3="d38c3f20-d4c0-470f-bb46-f3c7ed9b03cb" targetNamespace="http://schemas.microsoft.com/office/2006/metadata/properties" ma:root="true" ma:fieldsID="cc14a4ea342877a8b408e5d668bd4004" ns2:_="" ns3:_="">
    <xsd:import namespace="7fb7e068-8cf4-4627-8ffb-c4671c2d451e"/>
    <xsd:import namespace="d38c3f20-d4c0-470f-bb46-f3c7ed9b03cb"/>
    <xsd:element name="properties">
      <xsd:complexType>
        <xsd:sequence>
          <xsd:element name="documentManagement">
            <xsd:complexType>
              <xsd:all>
                <xsd:element ref="ns2:SensitiveDataType" minOccurs="0"/>
                <xsd:element ref="ns2:Not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Document_x0020_Source" minOccurs="0"/>
                <xsd:element ref="ns2:MediaServiceSearchPropertie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b7e068-8cf4-4627-8ffb-c4671c2d451e" elementFormDefault="qualified">
    <xsd:import namespace="http://schemas.microsoft.com/office/2006/documentManagement/types"/>
    <xsd:import namespace="http://schemas.microsoft.com/office/infopath/2007/PartnerControls"/>
    <xsd:element name="SensitiveDataType" ma:index="8" nillable="true" ma:displayName="SensitiveDataType" ma:internalName="SensitiveDataType">
      <xsd:simpleType>
        <xsd:restriction base="dms:Text"/>
      </xsd:simpleType>
    </xsd:element>
    <xsd:element name="Note" ma:index="9" nillable="true" ma:displayName="Note" ma:internalName="Note">
      <xsd:simpleType>
        <xsd:restriction base="dms:Note">
          <xsd:maxLength value="255"/>
        </xsd:restriction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Document_x0020_Source" ma:index="24" nillable="true" ma:displayName="Document Source" ma:format="Dropdown" ma:internalName="Document_x0020_Source">
      <xsd:simpleType>
        <xsd:restriction base="dms:Choice">
          <xsd:enumeration value="MPI"/>
          <xsd:enumeration value="Vendor"/>
        </xsd:restriction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6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8c3f20-d4c0-470f-bb46-f3c7ed9b03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1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Source xmlns="7fb7e068-8cf4-4627-8ffb-c4671c2d451e" xsi:nil="true"/>
    <SensitiveDataType xmlns="7fb7e068-8cf4-4627-8ffb-c4671c2d451e" xsi:nil="true"/>
    <_Flow_SignoffStatus xmlns="7fb7e068-8cf4-4627-8ffb-c4671c2d451e" xsi:nil="true"/>
    <Note xmlns="7fb7e068-8cf4-4627-8ffb-c4671c2d451e" xsi:nil="true"/>
  </documentManagement>
</p:properties>
</file>

<file path=customXml/itemProps1.xml><?xml version="1.0" encoding="utf-8"?>
<ds:datastoreItem xmlns:ds="http://schemas.openxmlformats.org/officeDocument/2006/customXml" ds:itemID="{DCF383A4-2549-4CB7-A7AE-B22D274AFA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b7e068-8cf4-4627-8ffb-c4671c2d451e"/>
    <ds:schemaRef ds:uri="d38c3f20-d4c0-470f-bb46-f3c7ed9b03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79358FB-FB2B-450B-929F-4599EC72D9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D42F4-B743-45F3-B5BC-D1C6F1D625A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A822A34-565D-4BFD-90EF-67F5D559F223}">
  <ds:schemaRefs>
    <ds:schemaRef ds:uri="http://purl.org/dc/dcmitype/"/>
    <ds:schemaRef ds:uri="d38c3f20-d4c0-470f-bb46-f3c7ed9b03cb"/>
    <ds:schemaRef ds:uri="http://purl.org/dc/terms/"/>
    <ds:schemaRef ds:uri="http://schemas.microsoft.com/office/2006/documentManagement/types"/>
    <ds:schemaRef ds:uri="http://purl.org/dc/elements/1.1/"/>
    <ds:schemaRef ds:uri="http://schemas.microsoft.com/office/2006/metadata/properties"/>
    <ds:schemaRef ds:uri="7fb7e068-8cf4-4627-8ffb-c4671c2d451e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312</Words>
  <Characters>2167</Characters>
  <Application>Microsoft Office Word</Application>
  <DocSecurity>0</DocSecurity>
  <Lines>18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IAP Second Payment Letter</vt:lpstr>
    </vt:vector>
  </TitlesOfParts>
  <Company>Micron Electronics, Inc.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IAP Payback Annual Batch Letter</dc:title>
  <dc:creator>Ajay Desai</dc:creator>
  <dc:description>completed</dc:description>
  <cp:lastModifiedBy>Thiru Masilamani</cp:lastModifiedBy>
  <cp:revision>3</cp:revision>
  <cp:lastPrinted>2017-11-16T18:59:00Z</cp:lastPrinted>
  <dcterms:created xsi:type="dcterms:W3CDTF">2025-04-18T13:34:00Z</dcterms:created>
  <dcterms:modified xsi:type="dcterms:W3CDTF">2025-04-18T15:14:00Z</dcterms:modified>
  <cp:category>IAP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0x0101001FFC22538870A548A38C0A9DE6FA858B</vt:lpwstr>
  </property>
</Properties>
</file>